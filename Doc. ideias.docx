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E43A80" wp14:paraId="1E207724" wp14:textId="3270C37D">
      <w:pPr>
        <w:pStyle w:val="Normal"/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36"/>
          <w:szCs w:val="36"/>
          <w:highlight w:val="cyan"/>
          <w:lang w:val="pt-BR"/>
        </w:rPr>
      </w:pPr>
      <w:r w:rsidRPr="44E43A80" w:rsidR="2561E14E"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36"/>
          <w:szCs w:val="36"/>
          <w:highlight w:val="darkCyan"/>
          <w:lang w:val="pt-BR"/>
        </w:rPr>
        <w:t>Me</w:t>
      </w:r>
      <w:r w:rsidRPr="44E43A80" w:rsidR="2561E14E">
        <w:rPr>
          <w:rFonts w:ascii="Arial" w:hAnsi="Arial" w:eastAsia="Arial" w:cs="Arial"/>
          <w:b w:val="1"/>
          <w:bCs w:val="1"/>
          <w:noProof w:val="0"/>
          <w:color w:val="FFFFFF" w:themeColor="background1" w:themeTint="FF" w:themeShade="FF"/>
          <w:sz w:val="36"/>
          <w:szCs w:val="36"/>
          <w:highlight w:val="darkCyan"/>
          <w:lang w:val="pt-BR"/>
        </w:rPr>
        <w:t>dição de Vazão de Água em Linhas Subterrâneas</w:t>
      </w:r>
    </w:p>
    <w:p w:rsidR="1BEA2C1D" w:rsidP="44E43A80" w:rsidRDefault="1BEA2C1D" w14:paraId="687D31BC" w14:textId="051EBC45">
      <w:pPr>
        <w:pStyle w:val="Normal"/>
        <w:ind w:left="720"/>
        <w:rPr>
          <w:rFonts w:ascii="Arial" w:hAnsi="Arial" w:eastAsia="Arial" w:cs="Arial"/>
          <w:noProof w:val="0"/>
          <w:color w:val="D1D1D1" w:themeColor="background2" w:themeTint="FF" w:themeShade="E6"/>
          <w:sz w:val="18"/>
          <w:szCs w:val="18"/>
          <w:lang w:val="pt-BR"/>
        </w:rPr>
      </w:pPr>
      <w:r w:rsidRPr="44E43A80" w:rsidR="1BEA2C1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>https://plataforma.gpinovacao.senai.br/plataforma/demandas-da-industria/interna/8593</w:t>
      </w:r>
    </w:p>
    <w:p w:rsidR="44E43A80" w:rsidP="44E43A80" w:rsidRDefault="44E43A80" w14:paraId="06A23064" w14:textId="2EF7654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61E14E" w:rsidP="44E43A80" w:rsidRDefault="2561E14E" w14:paraId="3644D85C" w14:textId="25FF6240">
      <w:pPr>
        <w:pStyle w:val="Título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E43A80" w:rsidR="2561E14E">
        <w:rPr>
          <w:noProof w:val="0"/>
          <w:lang w:val="pt-BR"/>
        </w:rPr>
        <w:t>Descrição do Problema:</w:t>
      </w:r>
    </w:p>
    <w:p w:rsidR="2561E14E" w:rsidP="44E43A80" w:rsidRDefault="2561E14E" w14:paraId="203B1AFE" w14:textId="1ED9BBA5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A618BB9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>A YARA</w:t>
      </w:r>
      <w:r w:rsidRPr="3A618BB9">
        <w:rPr>
          <w:rStyle w:val="FootnoteReference"/>
          <w:rFonts w:ascii="Arial" w:hAnsi="Arial" w:eastAsia="Arial" w:cs="Arial"/>
          <w:noProof w:val="0"/>
          <w:sz w:val="24"/>
          <w:szCs w:val="24"/>
          <w:lang w:val="pt-BR"/>
        </w:rPr>
        <w:footnoteReference w:id="3424"/>
      </w:r>
      <w:r w:rsidRPr="3A618BB9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localizada no complexo de Cubatão, precisa </w:t>
      </w:r>
      <w:r w:rsidRPr="3A618BB9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monitorar a vazão de água</w:t>
      </w:r>
      <w:r w:rsidRPr="3A618BB9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utilizada em seus processos produtivos. </w:t>
      </w:r>
    </w:p>
    <w:p w:rsidR="2561E14E" w:rsidP="44E43A80" w:rsidRDefault="2561E14E" w14:paraId="1A4185A5" w14:textId="2C53DB2D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água é captada a 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 km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distância do centro de operação</w:t>
      </w:r>
    </w:p>
    <w:p w:rsidR="4D4C5642" w:rsidP="44E43A80" w:rsidRDefault="4D4C5642" w14:paraId="65F8D9D3" w14:textId="1B140FF0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4D4C5642">
        <w:rPr>
          <w:rFonts w:ascii="Arial" w:hAnsi="Arial" w:eastAsia="Arial" w:cs="Arial"/>
          <w:noProof w:val="0"/>
          <w:sz w:val="24"/>
          <w:szCs w:val="24"/>
          <w:lang w:val="pt-BR"/>
        </w:rPr>
        <w:t>M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edição atual é feita 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 loco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o que não permite o 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monitoramento em tempo real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Isso gera uma 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falta de informação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crítica e expõe os funcionários a 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riscos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ao se deslocarem para realizar medições.</w:t>
      </w:r>
    </w:p>
    <w:p w:rsidR="44E43A80" w:rsidP="44E43A80" w:rsidRDefault="44E43A80" w14:paraId="51F39AB0" w14:textId="63BD357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8FE059E" w:rsidP="44E43A80" w:rsidRDefault="68FE059E" w14:paraId="3BA9A3E5" w14:textId="472612E1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4E43A80" w:rsidR="68FE059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 que fazer?</w:t>
      </w:r>
    </w:p>
    <w:tbl>
      <w:tblPr>
        <w:tblStyle w:val="TableGrid"/>
        <w:tblW w:w="0" w:type="auto"/>
        <w:tblBorders>
          <w:top w:val="single" w:color="075947" w:sz="36"/>
          <w:left w:val="single" w:color="075947" w:sz="36"/>
          <w:bottom w:val="single" w:color="075947" w:sz="36"/>
          <w:right w:val="single" w:color="075947" w:sz="36"/>
          <w:insideH w:val="single" w:color="075947" w:sz="36"/>
          <w:insideV w:val="single" w:color="075947" w:sz="36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44E43A80" w:rsidTr="39232F9A" w14:paraId="1520BB51">
        <w:trPr>
          <w:trHeight w:val="300"/>
        </w:trPr>
        <w:tc>
          <w:tcPr>
            <w:tcW w:w="9015" w:type="dxa"/>
            <w:tcBorders>
              <w:top w:val="single" w:color="075947" w:sz="36"/>
            </w:tcBorders>
            <w:shd w:val="clear" w:color="auto" w:fill="E8E8E8" w:themeFill="background2"/>
            <w:tcMar/>
          </w:tcPr>
          <w:p w:rsidR="40D692E5" w:rsidP="44E43A80" w:rsidRDefault="40D692E5" w14:paraId="4DE1FE30" w14:textId="568DDB47">
            <w:pPr>
              <w:spacing w:before="240" w:beforeAutospacing="off" w:after="240" w:afterAutospacing="off"/>
              <w:rPr>
                <w:rFonts w:ascii="Arial" w:hAnsi="Arial" w:eastAsia="Arial" w:cs="Arial"/>
                <w:noProof w:val="0"/>
                <w:sz w:val="24"/>
                <w:szCs w:val="24"/>
                <w:u w:val="none"/>
                <w:lang w:val="pt-BR"/>
              </w:rPr>
            </w:pPr>
            <w:del w:author="BEATRIZ GAVA CARDOZO" w:date="2024-09-05T19:13:35.566Z" w:id="1134340684">
              <w:r w:rsidRPr="39232F9A" w:rsidDel="40D692E5">
                <w:rPr>
                  <w:rFonts w:ascii="Arial" w:hAnsi="Arial" w:eastAsia="Arial" w:cs="Arial"/>
                  <w:noProof w:val="0"/>
                  <w:sz w:val="24"/>
                  <w:szCs w:val="24"/>
                  <w:u w:val="none"/>
                  <w:lang w:val="pt-BR"/>
                </w:rPr>
                <w:delText>I</w:delText>
              </w:r>
              <w:r w:rsidRPr="39232F9A" w:rsidDel="40D692E5">
                <w:rPr>
                  <w:rFonts w:ascii="Arial" w:hAnsi="Arial" w:eastAsia="Arial" w:cs="Arial"/>
                  <w:b w:val="1"/>
                  <w:bCs w:val="1"/>
                  <w:noProof w:val="0"/>
                  <w:sz w:val="24"/>
                  <w:szCs w:val="24"/>
                  <w:u w:val="none"/>
                  <w:lang w:val="pt-BR"/>
                </w:rPr>
                <w:delText xml:space="preserve">mplementar </w:delText>
              </w:r>
            </w:del>
            <w:ins w:author="BEATRIZ GAVA CARDOZO" w:date="2024-09-05T19:13:52.112Z" w:id="1009010691">
              <w:r w:rsidRPr="39232F9A" w:rsidR="4964EBC5">
                <w:rPr>
                  <w:rFonts w:ascii="Arial" w:hAnsi="Arial" w:eastAsia="Arial" w:cs="Arial"/>
                  <w:b w:val="1"/>
                  <w:bCs w:val="1"/>
                  <w:noProof w:val="0"/>
                  <w:sz w:val="24"/>
                  <w:szCs w:val="24"/>
                  <w:u w:val="none"/>
                  <w:lang w:val="pt-BR"/>
                </w:rPr>
                <w:t xml:space="preserve">Implementação de </w:t>
              </w:r>
            </w:ins>
            <w:r w:rsidRPr="39232F9A" w:rsidR="40D692E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u w:val="none"/>
                <w:lang w:val="pt-BR"/>
              </w:rPr>
              <w:t xml:space="preserve">um sistema de medição de vazão que permita o acompanhamento remoto em tempo real, reduza a necessidade de </w:t>
            </w:r>
            <w:r w:rsidRPr="39232F9A" w:rsidR="40D692E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u w:val="none"/>
                <w:lang w:val="pt-BR"/>
              </w:rPr>
              <w:t>medições in loco</w:t>
            </w:r>
            <w:r w:rsidRPr="39232F9A" w:rsidR="40D692E5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u w:val="none"/>
                <w:lang w:val="pt-BR"/>
              </w:rPr>
              <w:t>, e aumente a segurança dos funcionários.</w:t>
            </w:r>
          </w:p>
        </w:tc>
      </w:tr>
    </w:tbl>
    <w:p w:rsidR="44E43A80" w:rsidP="44E43A80" w:rsidRDefault="44E43A80" w14:paraId="0BB877E4" w14:textId="7951C40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E789CDF" w14:textId="7875401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B99B5A5" w:rsidP="0B99B5A5" w:rsidRDefault="0B99B5A5" w14:paraId="19811F29" w14:textId="722C390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FBA20F" w:rsidP="44E43A80" w:rsidRDefault="25FBA20F" w14:paraId="626BE426" w14:textId="3E57E78F">
      <w:pPr>
        <w:pStyle w:val="Topicoprincip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4E43A80" w:rsidR="25FBA20F">
        <w:rPr>
          <w:noProof w:val="0"/>
          <w:lang w:val="pt-BR"/>
        </w:rPr>
        <w:t>Sustentabilidade e Segurança:</w:t>
      </w:r>
    </w:p>
    <w:p w:rsidR="25FBA20F" w:rsidP="44CD6EC1" w:rsidRDefault="25FBA20F" w14:paraId="6D63F305" w14:textId="6EBD6126">
      <w:pPr>
        <w:spacing w:before="240" w:beforeAutospacing="off" w:after="240" w:afterAutospacing="off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  <w:pPrChange w:author="BEATRIZ GAVA CARDOZO" w:date="2024-09-05T19:12:35.423Z">
          <w:pPr>
            <w:spacing w:before="240" w:beforeAutospacing="off" w:after="240" w:afterAutospacing="off"/>
          </w:pPr>
        </w:pPrChange>
      </w:pPr>
      <w:r w:rsidRPr="44CD6EC1" w:rsidR="25FBA20F">
        <w:rPr>
          <w:rFonts w:ascii="Arial" w:hAnsi="Arial" w:eastAsia="Arial" w:cs="Arial"/>
          <w:noProof w:val="0"/>
          <w:sz w:val="24"/>
          <w:szCs w:val="24"/>
          <w:lang w:val="pt-BR"/>
        </w:rPr>
        <w:t>Redução de deslocamentos para medições, diminuindo o risco de acidentes e otimizando o uso de recursos hídricos ao monitorar a vazão em tempo real e detectar desperdícios.</w:t>
      </w:r>
    </w:p>
    <w:p w:rsidR="44E43A80" w:rsidP="44E43A80" w:rsidRDefault="44E43A80" w14:paraId="37DD82C8" w14:textId="7AB2F1B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3DFA0601" w14:textId="5B25D4B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546E8CD" w14:textId="44C111C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59C2637" w14:textId="00B49F3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3647B85" w14:textId="381B494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0C1CB92" w14:textId="3DBEBB0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63BD36F" w14:textId="5628A7F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780BAB13" w14:textId="0D8AC19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050FD76" w14:textId="0C3151C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65CF024" w14:textId="59867B2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61E14E" w:rsidP="44E43A80" w:rsidRDefault="2561E14E" w14:paraId="28123241" w14:textId="7F52AD81">
      <w:pPr>
        <w:pStyle w:val="Topicoprincip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E43A80" w:rsidR="2561E14E">
        <w:rPr>
          <w:noProof w:val="0"/>
          <w:lang w:val="pt-BR"/>
        </w:rPr>
        <w:t>Tecnologias Existentes:</w:t>
      </w:r>
    </w:p>
    <w:p w:rsidR="2561E14E" w:rsidP="44E43A80" w:rsidRDefault="2561E14E" w14:paraId="2F10F24F" w14:textId="07489F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Fluxômetros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44E43A80" w:rsidR="5831C44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ltrassônicos: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4E43A80" w:rsidR="08F4E01C">
        <w:rPr>
          <w:rFonts w:ascii="Arial" w:hAnsi="Arial" w:eastAsia="Arial" w:cs="Arial"/>
          <w:noProof w:val="0"/>
          <w:sz w:val="24"/>
          <w:szCs w:val="24"/>
          <w:lang w:val="pt-BR"/>
        </w:rPr>
        <w:t>u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>tilizam ondas ultrassônicas para medir a velocidade do fluido, podendo ser instalados externamente à tubulação, o que é ideal para linhas enterradas.</w:t>
      </w:r>
      <w:r w:rsidRPr="44E43A80" w:rsidR="0CC864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Eles funcionam emitindo ondas sonoras e medindo o tempo que leva para o eco retornar, permitindo a determinação da velocidade do fluido.</w:t>
      </w:r>
    </w:p>
    <w:p w:rsidR="0CC864F2" w:rsidP="44E43A80" w:rsidRDefault="0CC864F2" w14:paraId="3F2B9652" w14:textId="398FC8DA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</w:pP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(</w:t>
      </w:r>
      <w:hyperlink r:id="Re272b648388c4071">
        <w:r w:rsidRPr="44E43A80" w:rsidR="0CC864F2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color w:val="8FD8FF"/>
            <w:sz w:val="20"/>
            <w:szCs w:val="20"/>
            <w:lang w:val="pt-BR"/>
          </w:rPr>
          <w:t>https://www.aguaeefluentes.com.br/post/monitoramento-remoto-de-vaz%C3%A3o-e-n%C3%ADvel</w:t>
        </w:r>
      </w:hyperlink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8FD8FF"/>
          <w:sz w:val="20"/>
          <w:szCs w:val="20"/>
          <w:lang w:val="pt-BR"/>
        </w:rPr>
        <w:t xml:space="preserve"> 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- O sensor ultrassônico da 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SanecomFibra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 permite medição precisa e remota de nível e vazão em estações de tratamento e indústrias, com monitoramento em tempo real, mesmo em locais sem energia elétrica.)</w:t>
      </w:r>
    </w:p>
    <w:p w:rsidR="44E43A80" w:rsidP="44E43A80" w:rsidRDefault="44E43A80" w14:paraId="4BD90E4E" w14:textId="779A894F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0CC864F2" w:rsidP="44E43A80" w:rsidRDefault="0CC864F2" w14:paraId="3A01A326" w14:textId="6320E3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0CC864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Medidores de Velocidade de Água:</w:t>
      </w:r>
      <w:r w:rsidRPr="44E43A80" w:rsidR="0CC86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equipamentos como o </w:t>
      </w:r>
      <w:r w:rsidRPr="44E43A80" w:rsidR="0CC86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SonTek</w:t>
      </w:r>
      <w:r w:rsidRPr="44E43A80" w:rsidR="0CC86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IQ e </w:t>
      </w:r>
      <w:r w:rsidRPr="44E43A80" w:rsidR="0CC86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SonTek</w:t>
      </w:r>
      <w:r w:rsidRPr="44E43A80" w:rsidR="0CC86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44E43A80" w:rsidR="0CC86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Argonaut</w:t>
      </w:r>
      <w:r w:rsidRPr="44E43A80" w:rsidR="0CC864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SL são projetados para monitorar a vazão em água bruta. Eles possuem um display que pode ser instalado próximo ao local de medição e suportam transmissão de dados por GPRS, rádio ou satélite, permitindo o acompanhamento remoto.</w:t>
      </w:r>
    </w:p>
    <w:p w:rsidR="0CC864F2" w:rsidP="44E43A80" w:rsidRDefault="0CC864F2" w14:paraId="577E4EAA" w14:textId="69EC6C56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18"/>
          <w:szCs w:val="18"/>
          <w:lang w:val="pt-BR"/>
        </w:rPr>
      </w:pP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(</w:t>
      </w:r>
      <w:hyperlink r:id="R183c7bfab2f9474c">
        <w:r w:rsidRPr="44E43A80" w:rsidR="0CC864F2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color w:val="8FD8FF"/>
            <w:sz w:val="20"/>
            <w:szCs w:val="20"/>
            <w:lang w:val="pt-BR"/>
          </w:rPr>
          <w:t>https://www.clean.com.br/Servico/Index/medicao-de-vazao</w:t>
        </w:r>
      </w:hyperlink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8FD8FF"/>
          <w:sz w:val="20"/>
          <w:szCs w:val="20"/>
          <w:lang w:val="pt-BR"/>
        </w:rPr>
        <w:t xml:space="preserve"> 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- A Clean 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Environment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 Brasil oferece soluções robustas e precisas para monitoramento contínuo de vazão em rios e canais, com medidores 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SonTek</w:t>
      </w:r>
      <w:r w:rsidRPr="44E43A80" w:rsidR="0CC864F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 e transmissão de dados em tempo real.)</w:t>
      </w:r>
    </w:p>
    <w:p w:rsidR="44E43A80" w:rsidP="44E43A80" w:rsidRDefault="44E43A80" w14:paraId="59A3A50C" w14:textId="52D4B1FD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75A0CDFF" w:rsidP="44E43A80" w:rsidRDefault="75A0CDFF" w14:paraId="7B95A489" w14:textId="37B55394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75A0CD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Medidores de Pressão Diferencial:</w:t>
      </w:r>
      <w:r w:rsidRPr="44E43A80" w:rsidR="75A0CD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usados em ambientes agressivos. Eles geram uma diferença de pressão que é medida para calcular a vazão.</w:t>
      </w:r>
    </w:p>
    <w:p w:rsidR="75A0CDFF" w:rsidP="44E43A80" w:rsidRDefault="75A0CDFF" w14:paraId="63A65A90" w14:textId="134DD162">
      <w:pPr>
        <w:pStyle w:val="ListParagraph"/>
        <w:ind w:left="720"/>
        <w:rPr>
          <w:rFonts w:ascii="Arial" w:hAnsi="Arial" w:eastAsia="Arial" w:cs="Arial"/>
          <w:i w:val="1"/>
          <w:iCs w:val="1"/>
          <w:noProof w:val="0"/>
          <w:color w:val="ADADAD" w:themeColor="background2" w:themeTint="FF" w:themeShade="BF"/>
          <w:sz w:val="20"/>
          <w:szCs w:val="20"/>
          <w:lang w:val="pt-BR"/>
        </w:rPr>
      </w:pPr>
      <w:r w:rsidRPr="44E43A80" w:rsidR="75A0CDF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(</w:t>
      </w:r>
      <w:hyperlink r:id="Rdca1b6cbe1de41fe">
        <w:r w:rsidRPr="44E43A80" w:rsidR="75A0CDFF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color w:val="8FD8FF"/>
            <w:sz w:val="20"/>
            <w:szCs w:val="20"/>
            <w:lang w:val="pt-BR"/>
          </w:rPr>
          <w:t>https://blog.wika.com.br/know-how/medicao-de-vazao-elemento-primario/</w:t>
        </w:r>
      </w:hyperlink>
      <w:r w:rsidRPr="44E43A80" w:rsidR="75A0CDF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8FD8FF"/>
          <w:sz w:val="20"/>
          <w:szCs w:val="20"/>
          <w:lang w:val="pt-BR"/>
        </w:rPr>
        <w:t xml:space="preserve"> </w:t>
      </w:r>
      <w:r w:rsidRPr="44E43A80" w:rsidR="75A0CDF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- A medição de vazão por pressão diferencial é confiável e amplamente usada na indústria. Funciona criando uma restrição na tubulação, gerando uma diferença de pressão que é medida para determinar a vazão. Embora eficaz, enfrenta desafios como perda de carga, desgaste, e necessidade de espaço. Equipamentos específicos, como o Medidor de Vazão </w:t>
      </w:r>
      <w:r w:rsidRPr="44E43A80" w:rsidR="75A0CDF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FlowPak</w:t>
      </w:r>
      <w:r w:rsidRPr="44E43A80" w:rsidR="75A0CDF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 e o Tubo </w:t>
      </w:r>
      <w:r w:rsidRPr="44E43A80" w:rsidR="75A0CDF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Pitot</w:t>
      </w:r>
      <w:r w:rsidRPr="44E43A80" w:rsidR="75A0CDFF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, ajudam a mitigar esses problemas, garantindo precisão e eficiência.)</w:t>
      </w:r>
    </w:p>
    <w:p w:rsidR="44E43A80" w:rsidP="44E43A80" w:rsidRDefault="44E43A80" w14:paraId="38A665FD" w14:textId="3BDE33DF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61E14E" w:rsidP="44E43A80" w:rsidRDefault="2561E14E" w14:paraId="2BD98BC8" w14:textId="1FDB78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Sensores </w:t>
      </w:r>
      <w:r w:rsidRPr="44E43A80" w:rsidR="6ED3D4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</w:t>
      </w: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letromagnéticos: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Medem a velocidade do fluido através da indução eletromagnética. São precisos, mas requerem contato com o fluido.</w:t>
      </w:r>
      <w:r w:rsidRPr="44E43A80" w:rsidR="775BEB3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44E43A80" w:rsidP="44E43A80" w:rsidRDefault="44E43A80" w14:paraId="64765D32" w14:textId="6F3B8CB6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61E14E" w:rsidP="44E43A80" w:rsidRDefault="2561E14E" w14:paraId="100A4A97" w14:textId="4894BD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2561E14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Telemetria e IoT:</w:t>
      </w:r>
      <w:r w:rsidRPr="44E43A80" w:rsidR="2561E14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Sistemas de transmissão de dados em tempo real que utilizam redes sem fio para enviar as informações dos sensores para o centro de operação.</w:t>
      </w:r>
      <w:r w:rsidRPr="44E43A80" w:rsidR="121CA9A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Redes </w:t>
      </w:r>
      <w:r w:rsidRPr="44E43A80" w:rsidR="121CA9A0">
        <w:rPr>
          <w:rFonts w:ascii="Arial" w:hAnsi="Arial" w:eastAsia="Arial" w:cs="Arial"/>
          <w:noProof w:val="0"/>
          <w:sz w:val="24"/>
          <w:szCs w:val="24"/>
          <w:lang w:val="pt-BR"/>
        </w:rPr>
        <w:t>LoRaWAN</w:t>
      </w:r>
      <w:r w:rsidRPr="44E43A80" w:rsidR="121CA9A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ou NB-IoT</w:t>
      </w:r>
    </w:p>
    <w:p w:rsidR="44E43A80" w:rsidP="44E43A80" w:rsidRDefault="44E43A80" w14:paraId="6F370260" w14:textId="2AC190BF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noProof w:val="0"/>
          <w:lang w:val="pt-BR"/>
        </w:rPr>
      </w:pPr>
    </w:p>
    <w:p w:rsidR="2B56E089" w:rsidP="44E43A80" w:rsidRDefault="2B56E089" w14:paraId="5BEE988F" w14:textId="335422C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2B56E0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Módulos de Telemetria:</w:t>
      </w:r>
      <w:r w:rsidRPr="44E43A80" w:rsidR="2B56E0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</w:t>
      </w:r>
      <w:r w:rsidRPr="44E43A80" w:rsidR="2B801F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</w:t>
      </w:r>
      <w:r w:rsidRPr="44E43A80" w:rsidR="2B56E0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ispositivos como o DMI CP811SE oferecem acesso remoto para monitoramento de vazão de água, gás e outros líquidos.</w:t>
      </w:r>
    </w:p>
    <w:p w:rsidR="7BF889ED" w:rsidP="44E43A80" w:rsidRDefault="7BF889ED" w14:paraId="3B47195A" w14:textId="75BB922D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i w:val="1"/>
          <w:iCs w:val="1"/>
          <w:noProof w:val="0"/>
          <w:color w:val="ADADAD" w:themeColor="background2" w:themeTint="FF" w:themeShade="BF"/>
          <w:sz w:val="18"/>
          <w:szCs w:val="18"/>
          <w:lang w:val="pt-BR"/>
        </w:rPr>
      </w:pPr>
      <w:r w:rsidRPr="44E43A80" w:rsidR="7BF889E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>(</w:t>
      </w:r>
      <w:hyperlink r:id="R70ca40e12f924085">
        <w:r w:rsidRPr="44E43A80" w:rsidR="7BF889ED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color w:val="8FD8FF"/>
            <w:sz w:val="20"/>
            <w:szCs w:val="20"/>
            <w:lang w:val="pt-BR"/>
          </w:rPr>
          <w:t>https://produto.mercadolivre.com.br/MLB-723976297-dmi-cp811se-medidor-de-vazo-de-agua-com-acesso-remoto-_JM</w:t>
        </w:r>
      </w:hyperlink>
      <w:r w:rsidRPr="44E43A80" w:rsidR="7BF889E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8FD8FF"/>
          <w:sz w:val="20"/>
          <w:szCs w:val="20"/>
          <w:lang w:val="pt-BR"/>
        </w:rPr>
        <w:t xml:space="preserve"> </w:t>
      </w:r>
      <w:r w:rsidRPr="44E43A80" w:rsidR="7BF889E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DADAD" w:themeColor="background2" w:themeTint="FF" w:themeShade="BF"/>
          <w:sz w:val="20"/>
          <w:szCs w:val="20"/>
          <w:lang w:val="pt-BR"/>
        </w:rPr>
        <w:t xml:space="preserve">- </w:t>
      </w:r>
      <w:r w:rsidRPr="44E43A80" w:rsidR="7BF889ED">
        <w:rPr>
          <w:rFonts w:ascii="Arial" w:hAnsi="Arial" w:eastAsia="Arial" w:cs="Arial"/>
          <w:i w:val="1"/>
          <w:iCs w:val="1"/>
          <w:noProof w:val="0"/>
          <w:color w:val="ADADAD" w:themeColor="background2" w:themeTint="FF" w:themeShade="BF"/>
          <w:sz w:val="20"/>
          <w:szCs w:val="20"/>
          <w:lang w:val="pt-BR"/>
        </w:rPr>
        <w:t>Módulo de telemetria com acesso remoto e interface web integrada, ideal para monitoramento de vazão, processos produtivos e controle remoto de máquinas, com armazenamento de dados na nuvem e suporte a expansão de projetos.)</w:t>
      </w:r>
    </w:p>
    <w:p w:rsidR="44E43A80" w:rsidP="44E43A80" w:rsidRDefault="44E43A80" w14:paraId="78BE9AF7" w14:textId="38F0AE8C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noProof w:val="0"/>
          <w:lang w:val="pt-BR"/>
        </w:rPr>
      </w:pPr>
    </w:p>
    <w:p w:rsidR="44E43A80" w:rsidP="44E43A80" w:rsidRDefault="44E43A80" w14:paraId="4A519E8B" w14:textId="2DBC5EA2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noProof w:val="0"/>
          <w:lang w:val="pt-BR"/>
        </w:rPr>
      </w:pPr>
    </w:p>
    <w:p w:rsidR="2C1D0CD4" w:rsidP="44E43A80" w:rsidRDefault="2C1D0CD4" w14:paraId="5004C8F6" w14:textId="1B6D262D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2C1D0C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Transmissão de Dados</w:t>
      </w:r>
      <w:r w:rsidRPr="44E43A80" w:rsidR="2C1D0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: sistemas que utilizam GPRS, rádio ou tecnologia de IoT para enviar dados em tempo real ao centro de operações.</w:t>
      </w:r>
    </w:p>
    <w:p w:rsidR="2C1D0CD4" w:rsidP="44E43A80" w:rsidRDefault="2C1D0CD4" w14:paraId="7D1DD5C9" w14:textId="6D6CEAF9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2C1D0C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Software de Análise:</w:t>
      </w:r>
      <w:r w:rsidRPr="44E43A80" w:rsidR="2C1D0C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utilização de algoritmos para processar os dados coletados e gerar relatórios sobre o consumo de água e identificar anomalias.</w:t>
      </w:r>
    </w:p>
    <w:p w:rsidR="44E43A80" w:rsidP="44E43A80" w:rsidRDefault="44E43A80" w14:paraId="29C8814D" w14:textId="00A2E721">
      <w:pPr>
        <w:pStyle w:val="ListParagraph"/>
        <w:spacing w:before="120" w:beforeAutospacing="off" w:after="120" w:afterAutospacing="off"/>
        <w:ind w:left="720"/>
        <w:rPr>
          <w:rFonts w:ascii="Arial" w:hAnsi="Arial" w:eastAsia="Arial" w:cs="Arial"/>
          <w:noProof w:val="0"/>
          <w:lang w:val="pt-BR"/>
        </w:rPr>
      </w:pPr>
    </w:p>
    <w:p w:rsidR="44E43A80" w:rsidP="44E43A80" w:rsidRDefault="44E43A80" w14:paraId="5A41E6C5" w14:textId="7020371E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170E5F" w:rsidP="1B170E5F" w:rsidRDefault="1B170E5F" w14:paraId="0829C5F0" w14:textId="3B6B15CE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965957F" w:rsidP="1B170E5F" w:rsidRDefault="2965957F" w14:paraId="11EBA5AC" w14:textId="1EB95C3F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170E5F" w:rsidR="2965957F">
        <w:rPr>
          <w:rFonts w:ascii="Arial" w:hAnsi="Arial" w:eastAsia="Arial" w:cs="Arial"/>
          <w:noProof w:val="0"/>
          <w:sz w:val="24"/>
          <w:szCs w:val="24"/>
          <w:lang w:val="pt-BR"/>
        </w:rPr>
        <w:t>Por que utilizar o sensor ultrass</w:t>
      </w:r>
      <w:r w:rsidRPr="1B170E5F" w:rsidR="21E0BB9C">
        <w:rPr>
          <w:rFonts w:ascii="Arial" w:hAnsi="Arial" w:eastAsia="Arial" w:cs="Arial"/>
          <w:noProof w:val="0"/>
          <w:sz w:val="24"/>
          <w:szCs w:val="24"/>
          <w:lang w:val="pt-BR"/>
        </w:rPr>
        <w:t>ô</w:t>
      </w:r>
      <w:r w:rsidRPr="1B170E5F" w:rsidR="2965957F">
        <w:rPr>
          <w:rFonts w:ascii="Arial" w:hAnsi="Arial" w:eastAsia="Arial" w:cs="Arial"/>
          <w:noProof w:val="0"/>
          <w:sz w:val="24"/>
          <w:szCs w:val="24"/>
          <w:lang w:val="pt-BR"/>
        </w:rPr>
        <w:t>nico?</w:t>
      </w:r>
    </w:p>
    <w:p w:rsidR="2965957F" w:rsidP="1B170E5F" w:rsidRDefault="2965957F" w14:paraId="186B1803" w14:textId="61E81D1D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170E5F" w:rsidR="296595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Opera em frequências acima do alcance humano entre 20Hz e 1GHz. É eficaz </w:t>
      </w:r>
    </w:p>
    <w:p w:rsidR="44E43A80" w:rsidP="44E43A80" w:rsidRDefault="44E43A80" w14:paraId="62A7ECB6" w14:textId="333562CF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F74C5E7" w14:textId="14494C20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1B170E5F" w:rsidRDefault="44E43A80" w14:paraId="03CBCB01" w14:textId="7D88CBF8">
      <w:pPr>
        <w:pStyle w:val="Normal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170E5F" w:rsidR="4581C0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Sensores ultrassônicos são usados para medição de distância e detecção de objetos, enquanto sensores de som são usados para detectar e analisar sons dentro do espectro audível, como em equipamentos de áudio, sistemas de reconhecimento de voz e monitoramento ambiental.</w:t>
      </w:r>
    </w:p>
    <w:p w:rsidR="44E43A80" w:rsidP="1B170E5F" w:rsidRDefault="44E43A80" w14:paraId="06E8AE68" w14:textId="12032C57">
      <w:pPr>
        <w:pStyle w:val="Normal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16"/>
          <w:szCs w:val="16"/>
          <w:lang w:val="pt-BR"/>
        </w:rPr>
      </w:pPr>
      <w:hyperlink r:id="R5860a5be34984aec">
        <w:r w:rsidRPr="1B170E5F" w:rsidR="4581C073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0"/>
            <w:szCs w:val="20"/>
            <w:lang w:val="pt-BR"/>
          </w:rPr>
          <w:t>Qual é a diferença entre sensor IR e sensor ultrassônico? | Electrotopic.com</w:t>
        </w:r>
      </w:hyperlink>
    </w:p>
    <w:p w:rsidR="44E43A80" w:rsidP="44E43A80" w:rsidRDefault="44E43A80" w14:paraId="4DE929D3" w14:textId="11B171A7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1F64FBE" w14:textId="024CDBD8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DB59B44" w14:textId="7E32239E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7A03E448" w14:textId="0700C635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170E5F" w:rsidR="3B69B638">
        <w:rPr>
          <w:rFonts w:ascii="Arial" w:hAnsi="Arial" w:eastAsia="Arial" w:cs="Arial"/>
          <w:noProof w:val="0"/>
          <w:sz w:val="24"/>
          <w:szCs w:val="24"/>
          <w:lang w:val="pt-BR"/>
        </w:rPr>
        <w:t>Oferece alta precisão na medição de vazão</w:t>
      </w:r>
    </w:p>
    <w:p w:rsidR="1B170E5F" w:rsidP="1B170E5F" w:rsidRDefault="1B170E5F" w14:paraId="05E7BD9A" w14:textId="332A0681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170E5F" w:rsidP="1B170E5F" w:rsidRDefault="1B170E5F" w14:paraId="333345A4" w14:textId="7225F97D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170E5F" w:rsidP="1B170E5F" w:rsidRDefault="1B170E5F" w14:paraId="27CB8538" w14:textId="2E6FF90D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170E5F" w:rsidP="1B170E5F" w:rsidRDefault="1B170E5F" w14:paraId="1FBD1A86" w14:textId="58B94A0B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88851F0" w:rsidP="1B170E5F" w:rsidRDefault="488851F0" w14:paraId="2BB9C2FA" w14:textId="35EC10F6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082eb65b4c80404d">
        <w:r w:rsidRPr="1B170E5F" w:rsidR="488851F0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Usando um Sensor Ultrassônico de Distância HC-SR04 com Arduino - Bóson Treinamentos em Ciência e Tecnologia (bosontreinamentos.com.br)</w:t>
        </w:r>
      </w:hyperlink>
    </w:p>
    <w:p w:rsidR="44E43A80" w:rsidP="44E43A80" w:rsidRDefault="44E43A80" w14:paraId="2E8C38D7" w14:textId="033420F6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6ECAE1E" w14:textId="455B95E1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64F6B5D7" w14:textId="3A932004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7ABFA277" w14:textId="62C10155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170E5F" w:rsidR="75BF30B4">
        <w:rPr>
          <w:rFonts w:ascii="Arial" w:hAnsi="Arial" w:eastAsia="Arial" w:cs="Arial"/>
          <w:noProof w:val="0"/>
          <w:sz w:val="24"/>
          <w:szCs w:val="24"/>
          <w:lang w:val="pt-BR"/>
        </w:rPr>
        <w:t>Microfone Eletreto com Arduíno</w:t>
      </w:r>
    </w:p>
    <w:p w:rsidR="78BC6490" w:rsidP="1B170E5F" w:rsidRDefault="78BC6490" w14:paraId="38CCF4BE" w14:textId="6D9F6C19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B170E5F" w:rsidR="78BC6490">
        <w:rPr>
          <w:rFonts w:ascii="Arial" w:hAnsi="Arial" w:eastAsia="Arial" w:cs="Arial"/>
          <w:noProof w:val="0"/>
          <w:sz w:val="24"/>
          <w:szCs w:val="24"/>
          <w:lang w:val="pt-BR"/>
        </w:rPr>
        <w:t>https://www.aranacorp.com/pt/usar-um-microfone-com-o-arduino/</w:t>
      </w:r>
    </w:p>
    <w:p w:rsidR="44E43A80" w:rsidP="44E43A80" w:rsidRDefault="44E43A80" w14:paraId="1FBAEECF" w14:textId="7A077866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BB97144" w14:textId="7289A8CA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5F2A6CC" w14:textId="5CC65894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3E239C7F" w14:textId="75E11CCB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3F4AA47" w14:textId="48D9E391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692C8E8" w14:textId="70815761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6855E2F4" w14:textId="35D6143E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8105E7F" w14:textId="487809AA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D66B2EC" w14:textId="52CDB339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29291DB" w14:textId="69B46378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31808E5" w14:textId="6E592F2A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09BDDEB" w14:textId="3AD45844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77B2660" w14:textId="18E5DC15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6E6401D2" w14:textId="462C6B00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2969B7F" w14:textId="3BB8B08E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646379D" w14:textId="1762203C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728EFCE" w14:textId="35287B2D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FEE8F20" w14:textId="2C2EFF7D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2B32914" w14:textId="5E28B17C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02BDAD3" w14:textId="3FA5F7B0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9403B25" w14:textId="1DFD84B2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EE1D789" w14:textId="50F7AC02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7142A8A" w14:textId="04DB3BD7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DE3C766" w14:textId="51FA4793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20BC840" w:rsidP="44E43A80" w:rsidRDefault="720BC840" w14:paraId="21EEA22E" w14:textId="75EE018C">
      <w:pPr>
        <w:pStyle w:val="Topicoprincipal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44E43A80" w:rsidR="720BC840">
        <w:rPr>
          <w:noProof w:val="0"/>
          <w:lang w:val="pt-BR"/>
        </w:rPr>
        <w:t>Desafios:</w:t>
      </w:r>
    </w:p>
    <w:p w:rsidR="720BC840" w:rsidP="44E43A80" w:rsidRDefault="720BC840" w14:paraId="6A3D1FC4" w14:textId="01DCDA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720BC8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Fluidos com partículas:</w:t>
      </w:r>
      <w:r w:rsidRPr="44E43A80" w:rsidR="720BC8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presença de sedimentos e outros sólidos pode afetar a precisão da medição.</w:t>
      </w:r>
    </w:p>
    <w:p w:rsidR="720BC840" w:rsidP="44E43A80" w:rsidRDefault="720BC840" w14:paraId="272A8B27" w14:textId="4FD0A4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720BC8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Corrosão:</w:t>
      </w:r>
      <w:r w:rsidRPr="44E43A80" w:rsidR="720BC8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4E43A80" w:rsidR="1EBD4B11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44E43A80" w:rsidR="720BC8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água pode causar corrosão nos equipamentos, comprometendo sua vida útil.</w:t>
      </w:r>
    </w:p>
    <w:p w:rsidR="720BC840" w:rsidP="44E43A80" w:rsidRDefault="720BC840" w14:paraId="717E2C2F" w14:textId="6D5CF1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720BC8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Vazamentos:</w:t>
      </w:r>
      <w:r w:rsidRPr="44E43A80" w:rsidR="720BC8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detecção precoce de vazamentos é crucial para evitar perdas e danos à infraestrutura.</w:t>
      </w:r>
    </w:p>
    <w:p w:rsidR="44E43A80" w:rsidP="44E43A80" w:rsidRDefault="44E43A80" w14:paraId="4F0C5FF5" w14:textId="753AA85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E19FA58" w:rsidP="44E43A80" w:rsidRDefault="1E19FA58" w14:paraId="558859F5" w14:textId="38DE181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1E19FA58">
        <w:rPr>
          <w:rFonts w:ascii="Arial" w:hAnsi="Arial" w:eastAsia="Arial" w:cs="Arial"/>
          <w:noProof w:val="0"/>
          <w:sz w:val="24"/>
          <w:szCs w:val="24"/>
          <w:lang w:val="pt-BR"/>
        </w:rPr>
        <w:t>Ultrassônicos:</w:t>
      </w:r>
    </w:p>
    <w:p w:rsidR="1E19FA58" w:rsidP="44E43A80" w:rsidRDefault="1E19FA58" w14:paraId="28DFB6F9" w14:textId="3E16BF78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1E19FA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Variações na pressão e temperatura da água devido à chuva, que podem alterar ligeiramente a velocidade do som e, portanto, a precisão da medição.</w:t>
      </w:r>
    </w:p>
    <w:p w:rsidR="1E19FA58" w:rsidP="44E43A80" w:rsidRDefault="1E19FA58" w14:paraId="6B705B88" w14:textId="0136746A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1E19FA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Possíveis danos aos equipamentos eletrônicos se não forem devidamente protegidos.</w:t>
      </w:r>
    </w:p>
    <w:p w:rsidR="1E19FA58" w:rsidP="44E43A80" w:rsidRDefault="1E19FA58" w14:paraId="1273C343" w14:textId="35BF6D2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1E19FA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(O som da chuva não deve interferir significativamente no funcionamento de medidores ultrassônicos de vazão devido à grande diferença de frequência entre os sinais.)</w:t>
      </w:r>
    </w:p>
    <w:p w:rsidR="44E43A80" w:rsidP="44E43A80" w:rsidRDefault="44E43A80" w14:paraId="637116A2" w14:textId="386107C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F06620E" w14:textId="36B2D5A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C41C231" w14:textId="0A1FEFC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3001FC85" w14:textId="74F8A84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3EE3C9D8" w14:textId="296C05B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F46ADD7" w14:textId="21933ED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2D4D1F1" w14:textId="34C1254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B576388" w14:textId="724626A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6AA3F916" w14:textId="084D244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8378500" w14:textId="106752B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3B13377" w14:textId="18B3EE3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7927038" w14:textId="7D326EC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B39BDB2" w14:textId="3368933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9E3DE49" w14:textId="14BC827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22BDA51" w14:textId="365B459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1EE033E" w14:textId="287523D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7B8A8E6" w14:textId="78C3360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20BC840" w:rsidP="44E43A80" w:rsidRDefault="720BC840" w14:paraId="0C359210" w14:textId="31E301C8">
      <w:pPr>
        <w:pStyle w:val="Topicoprincip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E43A80" w:rsidR="720BC840">
        <w:rPr>
          <w:noProof w:val="0"/>
          <w:lang w:val="pt-BR"/>
        </w:rPr>
        <w:t>Casos</w:t>
      </w:r>
      <w:r w:rsidRPr="44E43A80" w:rsidR="720BC840">
        <w:rPr>
          <w:noProof w:val="0"/>
          <w:lang w:val="pt-BR"/>
        </w:rPr>
        <w:t xml:space="preserve"> de </w:t>
      </w:r>
      <w:r w:rsidRPr="44E43A80" w:rsidR="720BC840">
        <w:rPr>
          <w:noProof w:val="0"/>
          <w:lang w:val="pt-BR"/>
        </w:rPr>
        <w:t>sucesso</w:t>
      </w:r>
      <w:r w:rsidRPr="44E43A80" w:rsidR="720BC840">
        <w:rPr>
          <w:noProof w:val="0"/>
          <w:lang w:val="pt-BR"/>
        </w:rPr>
        <w:t>:</w:t>
      </w:r>
    </w:p>
    <w:p w:rsidR="720BC840" w:rsidP="44E43A80" w:rsidRDefault="720BC840" w14:paraId="685B4EC8" w14:textId="6426E0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720BC8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Monitoramento de vazão em redes de distribuição:</w:t>
      </w:r>
      <w:r w:rsidRPr="44E43A80" w:rsidR="720BC8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44E43A80" w:rsidR="51D3279B">
        <w:rPr>
          <w:rFonts w:ascii="Arial" w:hAnsi="Arial" w:eastAsia="Arial" w:cs="Arial"/>
          <w:noProof w:val="0"/>
          <w:sz w:val="24"/>
          <w:szCs w:val="24"/>
          <w:lang w:val="pt-BR"/>
        </w:rPr>
        <w:t>i</w:t>
      </w:r>
      <w:r w:rsidRPr="44E43A80" w:rsidR="720BC840">
        <w:rPr>
          <w:rFonts w:ascii="Arial" w:hAnsi="Arial" w:eastAsia="Arial" w:cs="Arial"/>
          <w:noProof w:val="0"/>
          <w:sz w:val="24"/>
          <w:szCs w:val="24"/>
          <w:lang w:val="pt-BR"/>
        </w:rPr>
        <w:t>mplementação de sistemas de telemetria para detectar vazamentos e otimizar a gestão da água.</w:t>
      </w:r>
    </w:p>
    <w:p w:rsidR="720BC840" w:rsidP="44E43A80" w:rsidRDefault="720BC840" w14:paraId="4416E3A3" w14:textId="2C4090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720BC8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Medição de vazão em estações de tratamento de água:</w:t>
      </w:r>
      <w:r w:rsidRPr="44E43A80" w:rsidR="720BC8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Utilização de medidores de vazão eletromagnéticos para controlar a dosagem de produtos químicos.</w:t>
      </w:r>
    </w:p>
    <w:p w:rsidR="44E43A80" w:rsidP="44E43A80" w:rsidRDefault="44E43A80" w14:paraId="5E02CD08" w14:textId="175E64B6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FC7A9C1" w:rsidP="44E43A80" w:rsidRDefault="1FC7A9C1" w14:paraId="64D143C5" w14:textId="001CEC73">
      <w:pPr>
        <w:pStyle w:val="ListParagraph"/>
        <w:numPr>
          <w:ilvl w:val="0"/>
          <w:numId w:val="5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1FC7A9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pt-BR"/>
        </w:rPr>
        <w:t xml:space="preserve">Estação de Tratamento em </w:t>
      </w:r>
      <w:r w:rsidRPr="44E43A80" w:rsidR="1FC7A9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pt-BR"/>
        </w:rPr>
        <w:t>Pendleton</w:t>
      </w:r>
      <w:r w:rsidRPr="44E43A80" w:rsidR="1FC7A9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pt-BR"/>
        </w:rPr>
        <w:t>, Oregon:</w:t>
      </w:r>
      <w:r w:rsidRPr="44E43A80" w:rsidR="1FC7A9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instalação de medidores de vazão eletromagnéticos em uma estação de tratamento de efluentes levou a melhorias significativas na operação. Antes da implementação, as medições eram feitas apenas por estimativas, resultando em grandes perdas de água. Com os novos medidores, a equipe agora obtém dados em tempo real, permitindo a detecção precoce de problemas como vazamentos e válvulas abertas, otimizando a gestão do recurso hídrico.</w:t>
      </w:r>
    </w:p>
    <w:p w:rsidR="20D6BA3B" w:rsidP="44E43A80" w:rsidRDefault="20D6BA3B" w14:paraId="085B2EA2" w14:textId="301C741F">
      <w:pPr>
        <w:pStyle w:val="ListParagraph"/>
        <w:spacing w:before="120" w:beforeAutospacing="off" w:after="120" w:afterAutospacing="off"/>
        <w:ind w:left="108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D1D1D1" w:themeColor="background2" w:themeTint="FF" w:themeShade="E6"/>
          <w:sz w:val="18"/>
          <w:szCs w:val="18"/>
          <w:lang w:val="pt-BR"/>
        </w:rPr>
      </w:pPr>
      <w:r w:rsidRPr="44E43A80" w:rsidR="20D6BA3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D1D1D1" w:themeColor="background2" w:themeTint="FF" w:themeShade="E6"/>
          <w:sz w:val="20"/>
          <w:szCs w:val="20"/>
          <w:lang w:val="pt-BR"/>
        </w:rPr>
        <w:t>(</w:t>
      </w:r>
      <w:hyperlink r:id="Rd597a0cb023f4b4d"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https://www.digitalwater.com.br/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vazao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-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automacao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-monitoramento-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dw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-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journal</w:t>
        </w:r>
        <w:r w:rsidRPr="44E43A80" w:rsidR="0C46C6A0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/</w:t>
        </w:r>
      </w:hyperlink>
      <w:r w:rsidRPr="44E43A80" w:rsidR="535417E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D1D1D1" w:themeColor="background2" w:themeTint="FF" w:themeShade="E6"/>
          <w:sz w:val="20"/>
          <w:szCs w:val="20"/>
          <w:lang w:val="pt-BR"/>
        </w:rPr>
        <w:t>)</w:t>
      </w:r>
    </w:p>
    <w:p w:rsidR="44E43A80" w:rsidP="44E43A80" w:rsidRDefault="44E43A80" w14:paraId="34CF79E7" w14:textId="79466D4B">
      <w:pPr>
        <w:pStyle w:val="ListParagraph"/>
        <w:spacing w:before="120" w:beforeAutospacing="off" w:after="120" w:afterAutospacing="off"/>
        <w:ind w:left="108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D1D1D1" w:themeColor="background2" w:themeTint="FF" w:themeShade="E6"/>
          <w:sz w:val="20"/>
          <w:szCs w:val="20"/>
          <w:lang w:val="pt-BR"/>
        </w:rPr>
      </w:pPr>
    </w:p>
    <w:p w:rsidR="1FC7A9C1" w:rsidP="44E43A80" w:rsidRDefault="1FC7A9C1" w14:paraId="1D99190C" w14:textId="6C69C702">
      <w:pPr>
        <w:pStyle w:val="ListParagraph"/>
        <w:numPr>
          <w:ilvl w:val="0"/>
          <w:numId w:val="5"/>
        </w:numPr>
        <w:spacing w:before="12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44E43A80" w:rsidR="1FC7A9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pt-BR"/>
        </w:rPr>
        <w:t xml:space="preserve">Soluções da Clean </w:t>
      </w:r>
      <w:r w:rsidRPr="44E43A80" w:rsidR="1FC7A9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pt-BR"/>
        </w:rPr>
        <w:t>Environment</w:t>
      </w:r>
      <w:r w:rsidRPr="44E43A80" w:rsidR="1FC7A9C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u w:val="single"/>
          <w:lang w:val="pt-BR"/>
        </w:rPr>
        <w:t xml:space="preserve"> Brasil:</w:t>
      </w:r>
      <w:r w:rsidRPr="44E43A80" w:rsidR="1FC7A9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 empresa oferece medidores de vazão que permitem monitoramento remoto e análise histórica de dados. Esses equipamentos são projetados para instalações em ambientes desafiadores, como canais e rios, e são utilizados para garantir medições precisas e confiáveis, contribuindo para a eficiência operacional e a sustentabilidade na gestão da água</w:t>
      </w:r>
    </w:p>
    <w:p w:rsidR="6EFEE977" w:rsidP="44E43A80" w:rsidRDefault="6EFEE977" w14:paraId="7320F18F" w14:textId="5B1433B1">
      <w:pPr>
        <w:pStyle w:val="ListParagraph"/>
        <w:spacing w:before="120" w:beforeAutospacing="off" w:after="120" w:afterAutospacing="off"/>
        <w:ind w:left="1080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8FD8FF"/>
          <w:sz w:val="20"/>
          <w:szCs w:val="20"/>
          <w:lang w:val="pt-BR"/>
        </w:rPr>
      </w:pPr>
      <w:r w:rsidRPr="44E43A80" w:rsidR="6EFEE97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D1D1D1" w:themeColor="background2" w:themeTint="FF" w:themeShade="E6"/>
          <w:sz w:val="20"/>
          <w:szCs w:val="20"/>
          <w:lang w:val="pt-BR"/>
        </w:rPr>
        <w:t>(</w:t>
      </w:r>
      <w:r w:rsidRPr="44E43A80" w:rsidR="6EFEE97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8FD8FF"/>
          <w:sz w:val="20"/>
          <w:szCs w:val="20"/>
          <w:lang w:val="pt-BR"/>
        </w:rPr>
        <w:t>https://www.clean.com.br/Servico/Index/medicao-de-vazao</w:t>
      </w:r>
      <w:r w:rsidRPr="44E43A80" w:rsidR="6EFEE97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D1D1D1" w:themeColor="background2" w:themeTint="FF" w:themeShade="E6"/>
          <w:sz w:val="20"/>
          <w:szCs w:val="20"/>
          <w:lang w:val="pt-BR"/>
        </w:rPr>
        <w:t>)</w:t>
      </w:r>
    </w:p>
    <w:p w:rsidR="44E43A80" w:rsidP="44E43A80" w:rsidRDefault="44E43A80" w14:paraId="4196CAF5" w14:textId="45EB144E">
      <w:pPr>
        <w:pStyle w:val="ListParagraph"/>
        <w:spacing w:before="120" w:beforeAutospacing="off" w:after="120" w:afterAutospacing="off"/>
        <w:ind w:left="10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44E43A80" w:rsidP="44E43A80" w:rsidRDefault="44E43A80" w14:paraId="6B80ACEA" w14:textId="4BED07D2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D2C9613" w14:textId="531F6B1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35C1E75" w14:textId="273AA9A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3C9F8A1B" w14:textId="0B5FC5D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0EF29E8" w14:textId="2539F44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F790906" w14:textId="4E097CC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5249F9B6" w14:textId="5C29EF6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4C26624" w14:textId="23D92F4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769DAE90" w14:textId="5A8B08D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0E701A60" w14:textId="3EB24E5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763792A3" w14:textId="54EEEFB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ABEB242" w14:textId="57BFD43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20BC840" w:rsidP="44E43A80" w:rsidRDefault="720BC840" w14:paraId="19C402F1" w14:textId="3BB89E26">
      <w:pPr>
        <w:pStyle w:val="Topicoprincipal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4E43A80" w:rsidR="720BC840">
        <w:rPr>
          <w:noProof w:val="0"/>
          <w:lang w:val="pt-BR"/>
        </w:rPr>
        <w:t>Regulamentações e Normas:</w:t>
      </w:r>
    </w:p>
    <w:p w:rsidR="4E72F7A4" w:rsidP="44E43A80" w:rsidRDefault="4E72F7A4" w14:paraId="5D0AA1B5" w14:textId="3ADED5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4E43A80" w:rsidR="4E72F7A4">
        <w:rPr>
          <w:b w:val="0"/>
          <w:bCs w:val="0"/>
          <w:i w:val="0"/>
          <w:iCs w:val="0"/>
          <w:caps w:val="0"/>
          <w:smallCaps w:val="0"/>
          <w:noProof w:val="0"/>
          <w:lang w:val="pt-BR"/>
        </w:rPr>
        <w:t>ABNT NBR 16198</w:t>
      </w:r>
    </w:p>
    <w:p w:rsidR="4E72F7A4" w:rsidP="44E43A80" w:rsidRDefault="4E72F7A4" w14:paraId="3A6AE6D9" w14:textId="0C0D54F8">
      <w:pPr>
        <w:pStyle w:val="ListParagraph"/>
        <w:ind w:left="720"/>
      </w:pPr>
      <w:r w:rsidRPr="44E43A80" w:rsidR="4E72F7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Medição de vazão de fluidos em condutos fechados: diretrizes gerais para a utilização e as principais características de medidores de vazão ultrassônicos, baseando-se na medição por tempo de trânsito. </w:t>
      </w:r>
    </w:p>
    <w:p w:rsidR="4E72F7A4" w:rsidP="44E43A80" w:rsidRDefault="4E72F7A4" w14:paraId="35E961D0" w14:textId="7A3ABB9F">
      <w:pPr>
        <w:pStyle w:val="ListParagraph"/>
        <w:ind w:left="72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0"/>
          <w:szCs w:val="20"/>
          <w:lang w:val="pt-BR"/>
        </w:rPr>
      </w:pPr>
      <w:hyperlink r:id="R8277a1f52e294534">
        <w:r w:rsidRPr="44E43A80" w:rsidR="4E72F7A4">
          <w:rPr>
            <w:rStyle w:val="Hyperlink"/>
            <w:rFonts w:ascii="system-ui" w:hAnsi="system-ui" w:eastAsia="system-ui" w:cs="system-ui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pt-BR"/>
          </w:rPr>
          <w:t>https://www.normas.com.br/visualizar/abnt-nbr-nm/33557/nbr16198-medicao-de-vazao-de-fluidos-em-condutos-fechados-metodos-usando-medidor-de-vazao-ultrassonico-por-tempo-de-transito-diretrizes-gerais-de-selecao-instalacao-e-uso</w:t>
        </w:r>
      </w:hyperlink>
    </w:p>
    <w:p w:rsidR="44E43A80" w:rsidP="44E43A80" w:rsidRDefault="44E43A80" w14:paraId="6326F87E" w14:textId="79B349A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71B24E58" w14:textId="51A6A14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2A1AC860" w14:textId="50AF9DC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60B4BD5" w14:textId="1312649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15379CD9" w14:textId="5E8B239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440B6696" w14:textId="41FF350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4A164F9" w:rsidP="44E43A80" w:rsidRDefault="04A164F9" w14:paraId="593152D3" w14:textId="56F1DFD4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4E43A80" w:rsidR="04A164F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Pode ser interessante</w:t>
      </w:r>
      <w:r w:rsidRPr="44E43A80" w:rsidR="33CDB3F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E43A80" w:rsidP="44E43A80" w:rsidRDefault="44E43A80" w14:paraId="2C265E7E" w14:textId="201930E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4E43A80" w:rsidTr="44E43A80" w14:paraId="367EC563">
        <w:trPr>
          <w:trHeight w:val="300"/>
        </w:trPr>
        <w:tc>
          <w:tcPr>
            <w:tcW w:w="9015" w:type="dxa"/>
            <w:tcMar/>
          </w:tcPr>
          <w:p w:rsidR="6D37209E" w:rsidP="44E43A80" w:rsidRDefault="6D37209E" w14:paraId="7131FDB9" w14:textId="0D1C56B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hyperlink r:id="R2b0fd935460c43da">
              <w:r w:rsidRPr="44E43A80" w:rsidR="6D37209E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pt-BR"/>
                </w:rPr>
                <w:t>https://repositorio.utfpr.edu.br/jspui/bitstream/1/26307/1/deteccaovazamentosotimizacaomodelos.pdf</w:t>
              </w:r>
            </w:hyperlink>
          </w:p>
          <w:p w:rsidR="6D37209E" w:rsidP="44E43A80" w:rsidRDefault="6D37209E" w14:paraId="4DF28FCC" w14:textId="1634EFDA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4E43A80" w:rsidR="6D3720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Um trabalho da Universidade Tecnológica Federal do Paraná explora a implementação de monitoramento em tempo real e detecção automática de vazamentos em redes de distribuição de água. Este estudo é relevante para empresas de saneamento que buscam reduzir perdas de água, utilizando tecnologias avançadas para monitoramento contínuo e identificação de anomalias no fluxo de água</w:t>
            </w:r>
          </w:p>
          <w:p w:rsidR="6D37209E" w:rsidP="44E43A80" w:rsidRDefault="6D37209E" w14:paraId="7C64D91B" w14:textId="74F2E74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44E43A80" w:rsidR="6D3720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Foca na análise de séries de pressões e vazões para identificar irregularidades associadas a vazamentos. Um exemplo é o algoritmo proposto por </w:t>
            </w:r>
            <w:r w:rsidRPr="44E43A80" w:rsidR="6D3720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Buchberger</w:t>
            </w:r>
            <w:r w:rsidRPr="44E43A80" w:rsidR="6D3720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e </w:t>
            </w:r>
            <w:r w:rsidRPr="44E43A80" w:rsidR="6D3720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Nadimpalli</w:t>
            </w:r>
            <w:r w:rsidRPr="44E43A80" w:rsidR="6D3720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, que utiliza análises estatísticas sequenciais de medições contínuas de vazão.</w:t>
            </w:r>
          </w:p>
          <w:p w:rsidR="44E43A80" w:rsidP="44E43A80" w:rsidRDefault="44E43A80" w14:paraId="19614A03" w14:textId="313CF4FA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="44E43A80" w:rsidTr="44E43A80" w14:paraId="0659D7E6">
        <w:trPr>
          <w:trHeight w:val="300"/>
        </w:trPr>
        <w:tc>
          <w:tcPr>
            <w:tcW w:w="9015" w:type="dxa"/>
            <w:tcMar/>
          </w:tcPr>
          <w:p w:rsidR="6D37209E" w:rsidP="44E43A80" w:rsidRDefault="6D37209E" w14:paraId="54711CBA" w14:textId="44E8D373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FD8FF"/>
                <w:sz w:val="20"/>
                <w:szCs w:val="20"/>
                <w:lang w:val="pt-BR"/>
              </w:rPr>
            </w:pPr>
            <w:r w:rsidRPr="44E43A80" w:rsidR="6D3720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FD8FF"/>
                <w:sz w:val="20"/>
                <w:szCs w:val="20"/>
                <w:lang w:val="pt-BR"/>
              </w:rPr>
              <w:t>https://www.nexusbr.com/downloads/saneamento/Volume%203%20PESQUISA%20E%20COMBATE%20A%20VAZAMENTOS.pdf</w:t>
            </w:r>
          </w:p>
          <w:p w:rsidR="6D37209E" w:rsidP="44E43A80" w:rsidRDefault="6D37209E" w14:paraId="4657FEA4" w14:textId="1BBA6EEB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44E43A80" w:rsidR="6D3720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>Um documento da Nexus Brasil discute um programa de pesquisa e combate a vazamentos não visíveis em redes de distribuição de água. O programa inclui ações de capacitação, elaboração de estudos e disseminação de tecnologias, com foco na redução de perdas e no uso racional da água. O documento também aborda a importância de estimar o impacto das perdas no sistema de abastecimento e priorizar atividades de controle</w:t>
            </w:r>
          </w:p>
          <w:p w:rsidR="44E43A80" w:rsidP="44E43A80" w:rsidRDefault="44E43A80" w14:paraId="5419976A" w14:textId="7BEF3353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="44E43A80" w:rsidTr="44E43A80" w14:paraId="5218A6C4">
        <w:trPr>
          <w:trHeight w:val="300"/>
        </w:trPr>
        <w:tc>
          <w:tcPr>
            <w:tcW w:w="9015" w:type="dxa"/>
            <w:tcMar/>
          </w:tcPr>
          <w:p w:rsidR="44E43A80" w:rsidP="44E43A80" w:rsidRDefault="44E43A80" w14:paraId="7F1E7CDF" w14:textId="7240FB9D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="44E43A80" w:rsidTr="44E43A80" w14:paraId="5FB54818">
        <w:trPr>
          <w:trHeight w:val="300"/>
        </w:trPr>
        <w:tc>
          <w:tcPr>
            <w:tcW w:w="9015" w:type="dxa"/>
            <w:tcMar/>
          </w:tcPr>
          <w:p w:rsidR="44E43A80" w:rsidP="44E43A80" w:rsidRDefault="44E43A80" w14:paraId="2262FE7F" w14:textId="7240FB9D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="44E43A80" w:rsidTr="44E43A80" w14:paraId="7DE45AE0">
        <w:trPr>
          <w:trHeight w:val="300"/>
        </w:trPr>
        <w:tc>
          <w:tcPr>
            <w:tcW w:w="9015" w:type="dxa"/>
            <w:tcMar/>
          </w:tcPr>
          <w:p w:rsidR="44E43A80" w:rsidP="44E43A80" w:rsidRDefault="44E43A80" w14:paraId="45D89531" w14:textId="7240FB9D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="44E43A80" w:rsidTr="44E43A80" w14:paraId="044D394D">
        <w:trPr>
          <w:trHeight w:val="300"/>
        </w:trPr>
        <w:tc>
          <w:tcPr>
            <w:tcW w:w="9015" w:type="dxa"/>
            <w:tcMar/>
          </w:tcPr>
          <w:p w:rsidR="44E43A80" w:rsidP="44E43A80" w:rsidRDefault="44E43A80" w14:paraId="47DFC241" w14:textId="7240FB9D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="44E43A80" w:rsidTr="44E43A80" w14:paraId="4C4E2E6C">
        <w:trPr>
          <w:trHeight w:val="300"/>
        </w:trPr>
        <w:tc>
          <w:tcPr>
            <w:tcW w:w="9015" w:type="dxa"/>
            <w:tcMar/>
          </w:tcPr>
          <w:p w:rsidR="44E43A80" w:rsidP="44E43A80" w:rsidRDefault="44E43A80" w14:paraId="1E9C9539" w14:textId="7240FB9D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  <w:tr w:rsidR="44E43A80" w:rsidTr="44E43A80" w14:paraId="54A03039">
        <w:trPr>
          <w:trHeight w:val="300"/>
        </w:trPr>
        <w:tc>
          <w:tcPr>
            <w:tcW w:w="9015" w:type="dxa"/>
            <w:tcMar/>
          </w:tcPr>
          <w:p w:rsidR="44E43A80" w:rsidP="44E43A80" w:rsidRDefault="44E43A80" w14:paraId="55F10719" w14:textId="7240FB9D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</w:tr>
    </w:tbl>
    <w:p w:rsidR="44E43A80" w:rsidP="44E43A80" w:rsidRDefault="44E43A80" w14:paraId="5566D345" w14:textId="41E5F86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E43A80" w:rsidP="44E43A80" w:rsidRDefault="44E43A80" w14:paraId="63D701FE" w14:textId="0359358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A618BB9" w:rsidRDefault="3A618BB9" w14:paraId="3F94D03E" w14:textId="17B0F0F7">
      <w:pPr>
        <w:spacing w:after="0" w:line="240" w:lineRule="auto"/>
      </w:pPr>
      <w:r>
        <w:separator/>
      </w:r>
    </w:p>
  </w:footnote>
  <w:footnote w:type="continuationSeparator" w:id="0">
    <w:p w:rsidR="3A618BB9" w:rsidRDefault="3A618BB9" w14:paraId="591776E5" w14:textId="110A688C">
      <w:pPr>
        <w:spacing w:after="0" w:line="240" w:lineRule="auto"/>
      </w:pPr>
      <w:r>
        <w:continuationSeparator/>
      </w:r>
    </w:p>
  </w:footnote>
  <w:footnote w:id="3424">
    <w:p w:rsidR="3A618BB9" w:rsidP="3A618BB9" w:rsidRDefault="3A618BB9" w14:paraId="6C20C118" w14:textId="2D6403A1">
      <w:pPr>
        <w:pStyle w:val="FootnoteText"/>
        <w:bidi w:val="0"/>
        <w:pPrChange w:author="BEATRIZ GAVA CARDOZO" w:date="2024-09-05T19:19:24.297Z">
          <w:pPr>
            <w:bidi w:val="0"/>
          </w:pPr>
        </w:pPrChange>
      </w:pPr>
      <w:r w:rsidRPr="3A618BB9">
        <w:rPr>
          <w:rStyle w:val="FootnoteReference"/>
        </w:rPr>
        <w:footnoteRef/>
      </w:r>
      <w:r w:rsidR="3A618BB9">
        <w:rPr/>
        <w:t xml:space="preserve"> </w:t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6Gq1tjfqHLz5dw" int2:id="BXokXjFb">
      <int2:state int2:type="AugLoop_Text_Critique" int2:value="Rejected"/>
    </int2:textHash>
    <int2:textHash int2:hashCode="s8lEbdJSj1iZoH" int2:id="pv7B868j">
      <int2:state int2:type="AugLoop_Text_Critique" int2:value="Rejected"/>
    </int2:textHash>
    <int2:textHash int2:hashCode="IcTamWncdVrHyQ" int2:id="qvvzE9KL">
      <int2:state int2:type="AugLoop_Text_Critique" int2:value="Rejected"/>
    </int2:textHash>
    <int2:textHash int2:hashCode="sWYMyX+Q43PI96" int2:id="ISJeVyNL">
      <int2:state int2:type="AugLoop_Text_Critique" int2:value="Rejected"/>
    </int2:textHash>
    <int2:textHash int2:hashCode="uPl1lJnLTLJuqM" int2:id="B9Hy5ahw">
      <int2:state int2:type="AugLoop_Text_Critique" int2:value="Rejected"/>
    </int2:textHash>
    <int2:textHash int2:hashCode="EEhhXcw9IbsETK" int2:id="IV1tBirg">
      <int2:state int2:type="AugLoop_Text_Critique" int2:value="Rejected"/>
    </int2:textHash>
    <int2:textHash int2:hashCode="o0Zsi0us0r6qSU" int2:id="2dMxMxBL">
      <int2:state int2:type="AugLoop_Text_Critique" int2:value="Rejected"/>
    </int2:textHash>
    <int2:textHash int2:hashCode="KdfnbGSEWp3B3r" int2:id="GEHqlKpQ">
      <int2:state int2:type="AugLoop_Text_Critique" int2:value="Rejected"/>
    </int2:textHash>
    <int2:textHash int2:hashCode="xuRU2WDfSEX51p" int2:id="PxfMHulv">
      <int2:state int2:type="AugLoop_Text_Critique" int2:value="Rejected"/>
    </int2:textHash>
    <int2:textHash int2:hashCode="AeYFr0nI8XPMCQ" int2:id="Qoi9HiJC">
      <int2:state int2:type="AugLoop_Text_Critique" int2:value="Rejected"/>
    </int2:textHash>
    <int2:textHash int2:hashCode="E5hDWFt0wRZHhh" int2:id="GldjiN5H">
      <int2:state int2:type="AugLoop_Text_Critique" int2:value="Rejected"/>
    </int2:textHash>
    <int2:entireDocument int2:id="SrGccAAr">
      <int2:extLst>
        <oel:ext uri="E302BA01-7950-474C-9AD3-286E660C40A8">
          <int2:similaritySummary int2:version="1" int2:runId="1723685401088" int2:tilesCheckedInThisRun="48" int2:totalNumOfTiles="48" int2:similarityAnnotationCount="0" int2:numWords="0" int2:numFlaggedWords="0"/>
        </oel:ext>
      </int2:extLst>
    </int2:entireDocument>
  </int2:observations>
  <int2:intelligenceSettings/>
  <int2:onDemandWorkflows>
    <int2:onDemandWorkflow int2:type="SimilarityCheck" int2:paragraphVersions="1E207724-3270C37D 687D31BC-051EBC45 06A23064-2EF7654D 3644D85C-25FF6240 203B1AFE-07693457 1A4185A5-2C53DB2D 65F8D9D3-1B140FF0 51F39AB0-63BD3573 3BA9A3E5-472612E1 4DE1FE30-6D682C39 0BB877E4-7951C40F 2E789CDF-7875401F 626BE426-3E57E78F 6D63F305-6EBD6126 37DD82C8-7AB2F1B5 3DFA0601-5B25D4B2 0546E8CD-44C111C3 559C2637-00B49F3F 43647B85-381B494A 20C1CB92-3DBEBB07 463BD36F-5628A7FA 780BAB13-0D8AC19C 0050FD76-0C3151CB 565CF024-59867B2A 28123241-7F52AD81 2F10F24F-07489F3C 3F2B9652-398FC8DA 4BD90E4E-779A894F 3A01A326-6320E367 577E4EAA-69EC6C56 59A3A50C-52D4B1FD 7B95A489-37B55394 63A65A90-134DD162 38A665FD-3BDE33DF 2BD98BC8-1FDB78FF 64765D32-6F3B8CB6 100A4A97-4894BD45 6F370260-2AC190BF 5BEE988F-335422CA 3B47195A-75BB922D 78BE9AF7-38F0AE8C 4A519E8B-2DBC5EA2 5004C8F6-1B6D262D 7D1DD5C9-6D6CEAF9 29C8814D-00A2E721 5A41E6C5-7020371E 62A7ECB6-333562CF 4F74C5E7-14494C20 03CBCB01-63A90A59 06E8AE68-3117AE8D 4DE929D3-11B171A7 01F64FBE-024CDBD8 5DB59B44-7E32239E 7A03E448-7BC40D89 2E8C38D7-033420F6 06ECAE1E-455B95E1 64F6B5D7-3A932004 7ABFA277-29824AE3 1FBAEECF-7A077866 0BB97144-7289A8CA 05F2A6CC-5CC65894 3E239C7F-75E11CCB 03F4AA47-48D9E391 5692C8E8-70815761 6855E2F4-35D6143E 18105E7F-487809AA 1D66B2EC-52CDB339 429291DB-69B46378 231808E5-6E592F2A 209BDDEB-3AD45844 177B2660-18E5DC15 6E6401D2-462C6B00 22969B7F-3BB8B08E 4646379D-1762203C 5728EFCE-35287B2D 1FEE8F20-2C2EFF7D 42B32914-5E28B17C 502BDAD3-3FA5F7B0 49403B25-1DFD84B2 2EE1D789-50F7AC02 57142A8A-04DB3BD7 1DE3C766-51FA4793 21EEA22E-75EE018C 6A3D1FC4-01DCDA4E 272A8B27-4FD0A48F 717E2C2F-6D5CF17B 4F0C5FF5-753AA855 558859F5-38DE181D 28DFB6F9-3E16BF78 6B705B88-0136746A 1273C343-35BF6D2D 637116A2-386107CD 2F06620E-36B2D5AE 0C41C231-0A1FEFCC 3001FC85-74F8A84B 3EE3C9D8-296C05BA 5F46ADD7-21933ED4 22D4D1F1-34C12542 1B576388-724626A2 6AA3F916-084D2443 48378500-106752B0 53B13377-18B3EE35 07927038-7D326EC1 4B39BDB2-33689332 29E3DE49-14BC827B 422BDA51-365B459E 41EE033E-287523DF 47B8A8E6-78C33603 0C359210-31E301C8 685B4EC8-6426E0A7 4416E3A3-2C4090DB 5E02CD08-175E64B6 64D143C5-001CEC73 085B2EA2-301C741F 34CF79E7-79466D4B 1D99190C-6C69C702 7320F18F-5B1433B1 4196CAF5-45EB144E 6B80ACEA-4BED07D2 5D2C9613-531F6B14 235C1E75-273AA9A8 3C9F8A1B-0B5FC5DC 10EF29E8-2539F44E 5F790906-4E097CC2 5249F9B6-5C29EF6E 04C26624-23D92F43 769DAE90-5A8B08D6 0E701A60-3EB24E59 763792A3-54EEEFBA 2ABEB242-57BFD439 19C402F1-3BB89E26 5D0AA1B5-3ADED52E 3A6AE6D9-0C0D54F8 35E961D0-7A3ABB9F 6326F87E-79B349A6 71B24E58-51A6A14A 2A1AC860-50AF9DCA 460B4BD5-1312649C 15379CD9-5E8B2399 440B6696-41FF3508 593152D3-56F1DFD4 2C265E7E-201930EB 7131FDB9-0D1C56B7 4DF28FCC-1634EFDA 7C64D91B-74F2E748 19614A03-313CF4FA 54711CBA-44E8D373 4657FEA4-1BBA6EEB 5419976A-7BEF3353 7F1E7CDF-7240FB9D 2262FE7F-7240FB9D 45D89531-7240FB9D 47DFC241-7240FB9D 1E9C9539-7240FB9D 55F10719-7240FB9D 5566D345-41E5F869 63D701FE-0359358F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501fb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6c52bf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4b0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fe2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b3e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EATRIZ GAVA CARDOZO">
    <w15:presenceInfo w15:providerId="AD" w15:userId="S::beatrizcardozo@portalsesisp.org.br::e3b5ca38-be0b-4a7c-8499-eedf06b69373"/>
  </w15:person>
  <w15:person w15:author="BEATRIZ GAVA CARDOZO">
    <w15:presenceInfo w15:providerId="AD" w15:userId="S::beatrizcardozo@portalsesisp.org.br::e3b5ca38-be0b-4a7c-8499-eedf06b69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true"/>
  <w:defaultTabStop w:val="708"/>
  <w:hyphenationZone w:val="425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CE2DC"/>
    <w:rsid w:val="00AFCE02"/>
    <w:rsid w:val="0198289A"/>
    <w:rsid w:val="041C4CC9"/>
    <w:rsid w:val="04A164F9"/>
    <w:rsid w:val="07FDE80F"/>
    <w:rsid w:val="087066BB"/>
    <w:rsid w:val="08F4E01C"/>
    <w:rsid w:val="0A79738F"/>
    <w:rsid w:val="0AD690D3"/>
    <w:rsid w:val="0AD9F867"/>
    <w:rsid w:val="0ADF8993"/>
    <w:rsid w:val="0B99B5A5"/>
    <w:rsid w:val="0C46C6A0"/>
    <w:rsid w:val="0CC864F2"/>
    <w:rsid w:val="0E202103"/>
    <w:rsid w:val="0EEB7749"/>
    <w:rsid w:val="11ABC305"/>
    <w:rsid w:val="120C12F9"/>
    <w:rsid w:val="121CA9A0"/>
    <w:rsid w:val="137AA3F5"/>
    <w:rsid w:val="1432BC77"/>
    <w:rsid w:val="153059BD"/>
    <w:rsid w:val="16B40CA5"/>
    <w:rsid w:val="16B8D54C"/>
    <w:rsid w:val="174CE2DC"/>
    <w:rsid w:val="19EB435D"/>
    <w:rsid w:val="1A5483F7"/>
    <w:rsid w:val="1B170E5F"/>
    <w:rsid w:val="1BEA2C1D"/>
    <w:rsid w:val="1C4C9125"/>
    <w:rsid w:val="1D309D63"/>
    <w:rsid w:val="1E19FA58"/>
    <w:rsid w:val="1EBD4B11"/>
    <w:rsid w:val="1FC7A9C1"/>
    <w:rsid w:val="1FEC0E60"/>
    <w:rsid w:val="20D6BA3B"/>
    <w:rsid w:val="20E91B15"/>
    <w:rsid w:val="21E0BB9C"/>
    <w:rsid w:val="237E7C59"/>
    <w:rsid w:val="2392B7AA"/>
    <w:rsid w:val="248842F9"/>
    <w:rsid w:val="24F1ED93"/>
    <w:rsid w:val="2561E14E"/>
    <w:rsid w:val="25FBA20F"/>
    <w:rsid w:val="2671B17D"/>
    <w:rsid w:val="27B9598A"/>
    <w:rsid w:val="27CD5836"/>
    <w:rsid w:val="2965957F"/>
    <w:rsid w:val="2AB52DE6"/>
    <w:rsid w:val="2ACF1865"/>
    <w:rsid w:val="2B0545C7"/>
    <w:rsid w:val="2B3EEBAE"/>
    <w:rsid w:val="2B56E089"/>
    <w:rsid w:val="2B801FD3"/>
    <w:rsid w:val="2BCA0067"/>
    <w:rsid w:val="2C1D0CD4"/>
    <w:rsid w:val="2CD2CC34"/>
    <w:rsid w:val="3060D0AC"/>
    <w:rsid w:val="318FDD60"/>
    <w:rsid w:val="331AB3E3"/>
    <w:rsid w:val="33CDB3F8"/>
    <w:rsid w:val="346C13F9"/>
    <w:rsid w:val="34E44D52"/>
    <w:rsid w:val="39232F9A"/>
    <w:rsid w:val="39302403"/>
    <w:rsid w:val="3A618BB9"/>
    <w:rsid w:val="3AE0B821"/>
    <w:rsid w:val="3B69B638"/>
    <w:rsid w:val="3BDBF4FD"/>
    <w:rsid w:val="3C462451"/>
    <w:rsid w:val="3C462451"/>
    <w:rsid w:val="3F76A554"/>
    <w:rsid w:val="3FA79606"/>
    <w:rsid w:val="40D692E5"/>
    <w:rsid w:val="43CB2387"/>
    <w:rsid w:val="44CD6EC1"/>
    <w:rsid w:val="44E43A80"/>
    <w:rsid w:val="4581C073"/>
    <w:rsid w:val="4615924D"/>
    <w:rsid w:val="470855A3"/>
    <w:rsid w:val="4776ACBF"/>
    <w:rsid w:val="488851F0"/>
    <w:rsid w:val="4964EBC5"/>
    <w:rsid w:val="49A790CA"/>
    <w:rsid w:val="4C47D291"/>
    <w:rsid w:val="4D4C5642"/>
    <w:rsid w:val="4D6F1E77"/>
    <w:rsid w:val="4D7EA284"/>
    <w:rsid w:val="4D81AE84"/>
    <w:rsid w:val="4E72F7A4"/>
    <w:rsid w:val="4EE58529"/>
    <w:rsid w:val="5065C21D"/>
    <w:rsid w:val="51D3279B"/>
    <w:rsid w:val="535417E6"/>
    <w:rsid w:val="54F60827"/>
    <w:rsid w:val="5554908C"/>
    <w:rsid w:val="5831C44B"/>
    <w:rsid w:val="58FB704B"/>
    <w:rsid w:val="5ABB5007"/>
    <w:rsid w:val="5B6C9F27"/>
    <w:rsid w:val="5C448632"/>
    <w:rsid w:val="5CED6064"/>
    <w:rsid w:val="5EF894AA"/>
    <w:rsid w:val="5FE5011D"/>
    <w:rsid w:val="600201DF"/>
    <w:rsid w:val="62236A30"/>
    <w:rsid w:val="62EBB065"/>
    <w:rsid w:val="64AA5354"/>
    <w:rsid w:val="65400AE6"/>
    <w:rsid w:val="67483424"/>
    <w:rsid w:val="68015F15"/>
    <w:rsid w:val="68318308"/>
    <w:rsid w:val="684BF71B"/>
    <w:rsid w:val="68C86F14"/>
    <w:rsid w:val="68FE059E"/>
    <w:rsid w:val="6A3DD2CD"/>
    <w:rsid w:val="6CEFD71F"/>
    <w:rsid w:val="6D37209E"/>
    <w:rsid w:val="6DC0AD3C"/>
    <w:rsid w:val="6ED3D498"/>
    <w:rsid w:val="6EFEE977"/>
    <w:rsid w:val="7118B67C"/>
    <w:rsid w:val="714F8E85"/>
    <w:rsid w:val="715876D0"/>
    <w:rsid w:val="720BC840"/>
    <w:rsid w:val="72907796"/>
    <w:rsid w:val="7402B123"/>
    <w:rsid w:val="746FBC50"/>
    <w:rsid w:val="75A0CDFF"/>
    <w:rsid w:val="75BF30B4"/>
    <w:rsid w:val="761C264D"/>
    <w:rsid w:val="775BEB3A"/>
    <w:rsid w:val="78BC6490"/>
    <w:rsid w:val="79C09CF4"/>
    <w:rsid w:val="7BF889ED"/>
    <w:rsid w:val="7CE1274F"/>
    <w:rsid w:val="7D707855"/>
    <w:rsid w:val="7DBFB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E2DC"/>
  <w15:chartTrackingRefBased/>
  <w15:docId w15:val="{62626FE8-B648-4D93-8A61-77496C9CC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ítulo1" w:customStyle="true">
    <w:uiPriority w:val="1"/>
    <w:name w:val="Título 1"/>
    <w:basedOn w:val="Normal"/>
    <w:link w:val="Título1Char"/>
    <w:qFormat/>
    <w:rsid w:val="44E43A80"/>
    <w:rPr>
      <w:rFonts w:ascii="Arial" w:hAnsi="Arial" w:eastAsia="Arial" w:cs="Arial"/>
      <w:b w:val="1"/>
      <w:bCs w:val="1"/>
      <w:noProof w:val="0"/>
      <w:sz w:val="28"/>
      <w:szCs w:val="28"/>
      <w:lang w:val="pt-BR" w:eastAsia="en-US" w:bidi="ar-SA"/>
    </w:rPr>
    <w:pPr>
      <w:spacing w:after="160" w:line="279" w:lineRule="auto"/>
    </w:pPr>
  </w:style>
  <w:style w:type="paragraph" w:styleId="Topicoprincipal" w:customStyle="true">
    <w:uiPriority w:val="1"/>
    <w:name w:val="Topico principal"/>
    <w:basedOn w:val="Normal"/>
    <w:link w:val="TopicoprincipalChar"/>
    <w:qFormat/>
    <w:rsid w:val="44E43A80"/>
    <w:rPr>
      <w:rFonts w:ascii="Arial" w:hAnsi="Arial" w:eastAsia="Arial" w:cs="Arial"/>
      <w:b w:val="1"/>
      <w:bCs w:val="1"/>
      <w:noProof w:val="0"/>
      <w:sz w:val="28"/>
      <w:szCs w:val="28"/>
      <w:lang w:val="pt-BR" w:eastAsia="en-US" w:bidi="ar-SA"/>
    </w:rPr>
    <w:pPr>
      <w:spacing w:after="160" w:line="279" w:lineRule="auto"/>
    </w:pPr>
  </w:style>
  <w:style w:type="character" w:styleId="TopicoprincipalChar" w:customStyle="true">
    <w:name w:val="Topico principal Char"/>
    <w:basedOn w:val="DefaultParagraphFont"/>
    <w:link w:val="Topicoprincipal"/>
    <w:rsid w:val="44E43A80"/>
    <w:rPr>
      <w:rFonts w:ascii="Arial" w:hAnsi="Arial" w:eastAsia="Arial" w:cs="Arial"/>
      <w:b w:val="1"/>
      <w:bCs w:val="1"/>
      <w:noProof w:val="0"/>
      <w:sz w:val="28"/>
      <w:szCs w:val="28"/>
      <w:lang w:val="pt-BR" w:eastAsia="en-US" w:bidi="ar-SA"/>
    </w:rPr>
  </w:style>
  <w:style w:type="character" w:styleId="Título1Char" w:customStyle="true">
    <w:name w:val="Título 1 Char"/>
    <w:basedOn w:val="DefaultParagraphFont"/>
    <w:link w:val="Título1"/>
    <w:rsid w:val="44E43A80"/>
    <w:rPr>
      <w:rFonts w:ascii="Arial" w:hAnsi="Arial" w:eastAsia="Arial" w:cs="Arial"/>
      <w:b w:val="1"/>
      <w:bCs w:val="1"/>
      <w:noProof w:val="0"/>
      <w:sz w:val="28"/>
      <w:szCs w:val="28"/>
      <w:lang w:val="pt-BR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lean.com.br/Servico/Index/medicao-de-vazao" TargetMode="External" Id="R183c7bfab2f9474c" /><Relationship Type="http://schemas.openxmlformats.org/officeDocument/2006/relationships/hyperlink" Target="https://produto.mercadolivre.com.br/MLB-723976297-dmi-cp811se-medidor-de-vazo-de-agua-com-acesso-remoto-_JM" TargetMode="External" Id="R70ca40e12f92408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electrotopic.com/pt/qual-e-a-diferenca-entre-sensor-ir-e-sensor-ultrassonico/" TargetMode="External" Id="R5860a5be34984aec" /><Relationship Type="http://schemas.openxmlformats.org/officeDocument/2006/relationships/styles" Target="styles.xml" Id="rId1" /><Relationship Type="http://schemas.microsoft.com/office/2020/10/relationships/intelligence" Target="intelligence2.xml" Id="R374c1bd139424cd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blog.wika.com.br/know-how/medicao-de-vazao-elemento-primario/" TargetMode="External" Id="Rdca1b6cbe1de41fe" /><Relationship Type="http://schemas.openxmlformats.org/officeDocument/2006/relationships/hyperlink" Target="https://www.bosontreinamentos.com.br/eletronica/arduino/usando-um-sensor-ultrassonico-hc-sr04-com-arduino/" TargetMode="External" Id="R082eb65b4c80404d" /><Relationship Type="http://schemas.openxmlformats.org/officeDocument/2006/relationships/hyperlink" Target="https://www.aguaeefluentes.com.br/post/monitoramento-remoto-de-vaz%C3%A3o-e-n%C3%ADvel" TargetMode="External" Id="Re272b648388c4071" /><Relationship Type="http://schemas.openxmlformats.org/officeDocument/2006/relationships/hyperlink" Target="https://repositorio.utfpr.edu.br/jspui/bitstream/1/26307/1/deteccaovazamentosotimizacaomodelos.pdf" TargetMode="External" Id="R2b0fd935460c43da" /><Relationship Type="http://schemas.openxmlformats.org/officeDocument/2006/relationships/fontTable" Target="fontTable.xml" Id="rId4" /><Relationship Type="http://schemas.openxmlformats.org/officeDocument/2006/relationships/hyperlink" Target="https://www.digitalwater.com.br/vazao-automacao-monitoramento-dw-journal/" TargetMode="External" Id="Rd597a0cb023f4b4d" /><Relationship Type="http://schemas.openxmlformats.org/officeDocument/2006/relationships/hyperlink" Target="https://www.normas.com.br/visualizar/abnt-nbr-nm/33557/nbr16198-medicao-de-vazao-de-fluidos-em-condutos-fechados-metodos-usando-medidor-de-vazao-ultrassonico-por-tempo-de-transito-diretrizes-gerais-de-selecao-instalacao-e-uso" TargetMode="External" Id="R8277a1f52e294534" /><Relationship Type="http://schemas.openxmlformats.org/officeDocument/2006/relationships/numbering" Target="numbering.xml" Id="Rb9fd2cfd0b774545" /><Relationship Type="http://schemas.microsoft.com/office/2011/relationships/people" Target="people.xml" Id="Rcb3b5b94cdc9424b" /><Relationship Type="http://schemas.microsoft.com/office/2011/relationships/commentsExtended" Target="commentsExtended.xml" Id="R74ff1abedca44d31" /><Relationship Type="http://schemas.microsoft.com/office/2016/09/relationships/commentsIds" Target="commentsIds.xml" Id="R400ffaf495754dbd" /><Relationship Type="http://schemas.openxmlformats.org/officeDocument/2006/relationships/footnotes" Target="footnotes.xml" Id="Reeb5acd036414a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A1C9764EE8540BCA02F77E70C263F" ma:contentTypeVersion="11" ma:contentTypeDescription="Crie um novo documento." ma:contentTypeScope="" ma:versionID="2cf321e95676f0cfe342c82145ce16a1">
  <xsd:schema xmlns:xsd="http://www.w3.org/2001/XMLSchema" xmlns:xs="http://www.w3.org/2001/XMLSchema" xmlns:p="http://schemas.microsoft.com/office/2006/metadata/properties" xmlns:ns2="80e345ce-2c01-4c33-9463-e06d68aaccc4" targetNamespace="http://schemas.microsoft.com/office/2006/metadata/properties" ma:root="true" ma:fieldsID="6c21fc7475ee9348c0fef8e8a079cff6" ns2:_="">
    <xsd:import namespace="80e345ce-2c01-4c33-9463-e06d68aac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345ce-2c01-4c33-9463-e06d68aac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e345ce-2c01-4c33-9463-e06d68aacc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6D7B42-D164-4036-90CB-E32804696EC5}"/>
</file>

<file path=customXml/itemProps2.xml><?xml version="1.0" encoding="utf-8"?>
<ds:datastoreItem xmlns:ds="http://schemas.openxmlformats.org/officeDocument/2006/customXml" ds:itemID="{7BA3F5EA-8DEC-48A0-BBA3-6ADEC60676B3}"/>
</file>

<file path=customXml/itemProps3.xml><?xml version="1.0" encoding="utf-8"?>
<ds:datastoreItem xmlns:ds="http://schemas.openxmlformats.org/officeDocument/2006/customXml" ds:itemID="{1AB0A862-746A-40AF-9F33-1737A8D69E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GAVA CARDOZO</dc:creator>
  <keywords/>
  <dc:description/>
  <lastModifiedBy>BEATRIZ GAVA CARDOZO</lastModifiedBy>
  <dcterms:created xsi:type="dcterms:W3CDTF">2024-08-14T22:42:57.0000000Z</dcterms:created>
  <dcterms:modified xsi:type="dcterms:W3CDTF">2024-10-03T18:53:13.5394289Z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0x010100C7BA1C9764EE8540BCA02F77E70C263F</vt:lpwstr>
  </property>
  <property fmtid="{D5CDD505-2E9C-101B-9397-08002B2CF9AE}" pid="3" name="MediaServiceImageTags">
    <vt:lpwstr/>
  </property>
</Properties>
</file>